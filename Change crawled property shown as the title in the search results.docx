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C5F" w:rsidRDefault="0072710D" w:rsidP="0072710D">
      <w:pPr>
        <w:pStyle w:val="Heading1"/>
        <w:rPr>
          <w:lang w:val="en-US"/>
        </w:rPr>
      </w:pPr>
      <w:bookmarkStart w:id="0" w:name="_GoBack"/>
      <w:r>
        <w:rPr>
          <w:lang w:val="en-US"/>
        </w:rPr>
        <w:t>C</w:t>
      </w:r>
      <w:r w:rsidR="00403C5F">
        <w:rPr>
          <w:lang w:val="en-US"/>
        </w:rPr>
        <w:t xml:space="preserve">hange crawled property shown as </w:t>
      </w:r>
      <w:r>
        <w:rPr>
          <w:lang w:val="en-US"/>
        </w:rPr>
        <w:t>the title in the search results</w:t>
      </w:r>
    </w:p>
    <w:bookmarkEnd w:id="0"/>
    <w:p w:rsidR="00003A06" w:rsidRDefault="00393803" w:rsidP="00003A06">
      <w:pPr>
        <w:pStyle w:val="NoSpacing"/>
      </w:pPr>
      <w:r>
        <w:t xml:space="preserve">See: </w:t>
      </w:r>
    </w:p>
    <w:p w:rsidR="00003A06" w:rsidRDefault="0072710D" w:rsidP="003C241D">
      <w:hyperlink r:id="rId4" w:history="1">
        <w:r w:rsidR="00003A06" w:rsidRPr="00C05F0D">
          <w:rPr>
            <w:rStyle w:val="Hyperlink"/>
          </w:rPr>
          <w:t>https://blogs.msdn.microsoft.com/spses/2013/10/30/show-more-relevant-titles-in-search-results-in-sharepoint-2013-plus-some-other-improvements/</w:t>
        </w:r>
      </w:hyperlink>
    </w:p>
    <w:p w:rsidR="00003A06" w:rsidRDefault="00003A06" w:rsidP="00003A06">
      <w:pPr>
        <w:pStyle w:val="NoSpacing"/>
      </w:pPr>
      <w:r>
        <w:t>Also useful:</w:t>
      </w:r>
    </w:p>
    <w:p w:rsidR="003C241D" w:rsidRDefault="0072710D" w:rsidP="003C241D">
      <w:hyperlink r:id="rId5" w:history="1">
        <w:r w:rsidR="00393803" w:rsidRPr="008458C6">
          <w:rPr>
            <w:rStyle w:val="Hyperlink"/>
          </w:rPr>
          <w:t>https://social.technet.microsoft.com/Forums/SqlServer/en-US/d2b79edd-1a77-49ee-b480-cba43edee761/search-returns-incorrect-document-title-under-sharepoint-2013?forum=sharepointsearch</w:t>
        </w:r>
      </w:hyperlink>
    </w:p>
    <w:p w:rsidR="00393803" w:rsidRDefault="0072710D" w:rsidP="003C241D">
      <w:hyperlink r:id="rId6" w:history="1">
        <w:r w:rsidR="00393803" w:rsidRPr="008458C6">
          <w:rPr>
            <w:rStyle w:val="Hyperlink"/>
          </w:rPr>
          <w:t>https://platinumdogs.me/2016/04/07/sharepoint-search-and-the-inconvenient-metadataextractortitle-crawled-property/</w:t>
        </w:r>
      </w:hyperlink>
    </w:p>
    <w:p w:rsidR="00C3552D" w:rsidRDefault="00C3552D" w:rsidP="00C3552D">
      <w:pPr>
        <w:pStyle w:val="NoSpacing"/>
      </w:pPr>
      <w:r>
        <w:t xml:space="preserve">Article below gives some indication of why </w:t>
      </w:r>
      <w:proofErr w:type="spellStart"/>
      <w:r>
        <w:rPr>
          <w:rFonts w:ascii="Arial" w:hAnsi="Arial" w:cs="Arial"/>
          <w:color w:val="333333"/>
          <w:shd w:val="clear" w:color="auto" w:fill="F6F6F6"/>
        </w:rPr>
        <w:t>MetadataExtractorTitle</w:t>
      </w:r>
      <w:proofErr w:type="spellEnd"/>
      <w:r>
        <w:rPr>
          <w:rFonts w:ascii="Arial" w:hAnsi="Arial" w:cs="Arial"/>
          <w:color w:val="333333"/>
          <w:shd w:val="clear" w:color="auto" w:fill="F6F6F6"/>
        </w:rPr>
        <w:t> </w:t>
      </w:r>
      <w:r w:rsidRPr="00C3552D">
        <w:t>may be useful</w:t>
      </w:r>
    </w:p>
    <w:p w:rsidR="00C3552D" w:rsidRDefault="0072710D" w:rsidP="003C241D">
      <w:hyperlink r:id="rId7" w:history="1">
        <w:r w:rsidR="00C3552D" w:rsidRPr="008458C6">
          <w:rPr>
            <w:rStyle w:val="Hyperlink"/>
          </w:rPr>
          <w:t>https://joannecklein.com/2017/02/12/demystifying-titles-in-sharepoint-search-delve/</w:t>
        </w:r>
      </w:hyperlink>
    </w:p>
    <w:p w:rsidR="00A75CA1" w:rsidRDefault="00A75CA1" w:rsidP="00A75CA1">
      <w:pPr>
        <w:pStyle w:val="NormalWeb"/>
        <w:shd w:val="clear" w:color="auto" w:fill="FFFFFF"/>
        <w:rPr>
          <w:rFonts w:ascii="Segoe UI" w:hAnsi="Segoe UI" w:cs="Segoe UI"/>
          <w:color w:val="333333"/>
          <w:sz w:val="21"/>
          <w:szCs w:val="21"/>
          <w:lang w:val="en-US"/>
        </w:rPr>
      </w:pPr>
      <w:r>
        <w:rPr>
          <w:rFonts w:ascii="Segoe UI" w:hAnsi="Segoe UI" w:cs="Segoe UI"/>
          <w:color w:val="333333"/>
          <w:sz w:val="21"/>
          <w:szCs w:val="21"/>
          <w:lang w:val="en-US"/>
        </w:rPr>
        <w:t>You can change which crawled property is selected to be shown as the title in the search results. This depends on the priorities of crawled properties in the search schema. If you decide to change the priority order of the mapping, make sure that the crawled property that you give priority is filled with useful Titles.</w:t>
      </w:r>
    </w:p>
    <w:p w:rsidR="00A75CA1" w:rsidRDefault="00A75CA1" w:rsidP="00A75CA1">
      <w:pPr>
        <w:pStyle w:val="NormalWeb"/>
        <w:shd w:val="clear" w:color="auto" w:fill="FFFFFF"/>
        <w:rPr>
          <w:rFonts w:ascii="Segoe UI" w:hAnsi="Segoe UI" w:cs="Segoe UI"/>
          <w:color w:val="333333"/>
          <w:sz w:val="21"/>
          <w:szCs w:val="21"/>
          <w:lang w:val="en-US"/>
        </w:rPr>
      </w:pPr>
      <w:r>
        <w:rPr>
          <w:rFonts w:ascii="Segoe UI" w:hAnsi="Segoe UI" w:cs="Segoe UI"/>
          <w:color w:val="333333"/>
          <w:sz w:val="21"/>
          <w:szCs w:val="21"/>
          <w:lang w:val="en-US"/>
        </w:rPr>
        <w:t>Here’s a table that shows the default priority list for the</w:t>
      </w:r>
      <w:ins w:id="1" w:author="Microsoft account" w:date="2013-08-02T11:51:00Z">
        <w:r>
          <w:rPr>
            <w:rFonts w:ascii="Segoe UI" w:hAnsi="Segoe UI" w:cs="Segoe UI"/>
            <w:color w:val="333333"/>
            <w:sz w:val="21"/>
            <w:szCs w:val="21"/>
            <w:lang w:val="en-US"/>
          </w:rPr>
          <w:t xml:space="preserve"> </w:t>
        </w:r>
      </w:ins>
      <w:r>
        <w:rPr>
          <w:rFonts w:ascii="Segoe UI" w:hAnsi="Segoe UI" w:cs="Segoe UI"/>
          <w:color w:val="333333"/>
          <w:sz w:val="21"/>
          <w:szCs w:val="21"/>
          <w:lang w:val="en-US"/>
        </w:rPr>
        <w:t xml:space="preserve">crawled properties mapped to the managed property </w:t>
      </w:r>
      <w:r>
        <w:rPr>
          <w:rFonts w:ascii="Segoe UI" w:hAnsi="Segoe UI" w:cs="Segoe UI"/>
          <w:b/>
          <w:bCs/>
          <w:color w:val="333333"/>
          <w:sz w:val="21"/>
          <w:szCs w:val="21"/>
          <w:lang w:val="en-US"/>
        </w:rPr>
        <w:t>Title</w:t>
      </w:r>
      <w:r>
        <w:rPr>
          <w:rFonts w:ascii="Segoe UI" w:hAnsi="Segoe UI" w:cs="Segoe UI"/>
          <w:color w:val="333333"/>
          <w:sz w:val="21"/>
          <w:szCs w:val="21"/>
          <w:lang w:val="en-US"/>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6"/>
        <w:gridCol w:w="4392"/>
        <w:gridCol w:w="1469"/>
        <w:gridCol w:w="2503"/>
      </w:tblGrid>
      <w:tr w:rsidR="00A75CA1" w:rsidTr="00A75CA1">
        <w:tc>
          <w:tcPr>
            <w:tcW w:w="97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b/>
                <w:bCs/>
                <w:color w:val="333333"/>
                <w:sz w:val="21"/>
                <w:szCs w:val="21"/>
              </w:rPr>
              <w:t>Priority</w:t>
            </w:r>
          </w:p>
        </w:tc>
        <w:tc>
          <w:tcPr>
            <w:tcW w:w="409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b/>
                <w:bCs/>
                <w:color w:val="333333"/>
                <w:sz w:val="21"/>
                <w:szCs w:val="21"/>
              </w:rPr>
              <w:t>Crawled Property</w:t>
            </w:r>
          </w:p>
        </w:tc>
        <w:tc>
          <w:tcPr>
            <w:tcW w:w="238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b/>
                <w:bCs/>
                <w:color w:val="333333"/>
                <w:sz w:val="21"/>
                <w:szCs w:val="21"/>
              </w:rPr>
              <w:t>Origin</w:t>
            </w:r>
          </w:p>
        </w:tc>
        <w:tc>
          <w:tcPr>
            <w:tcW w:w="1830"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b/>
                <w:bCs/>
                <w:color w:val="333333"/>
                <w:sz w:val="21"/>
                <w:szCs w:val="21"/>
              </w:rPr>
              <w:t>What kind of value does this crawled property contain?</w:t>
            </w:r>
          </w:p>
        </w:tc>
      </w:tr>
      <w:tr w:rsidR="00A75CA1" w:rsidTr="00A75CA1">
        <w:tc>
          <w:tcPr>
            <w:tcW w:w="97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b/>
                <w:bCs/>
                <w:color w:val="333333"/>
                <w:sz w:val="21"/>
                <w:szCs w:val="21"/>
              </w:rPr>
              <w:t>0</w:t>
            </w:r>
          </w:p>
        </w:tc>
        <w:tc>
          <w:tcPr>
            <w:tcW w:w="409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proofErr w:type="spellStart"/>
            <w:r>
              <w:rPr>
                <w:rFonts w:ascii="Segoe UI" w:hAnsi="Segoe UI" w:cs="Segoe UI"/>
                <w:color w:val="333333"/>
                <w:sz w:val="21"/>
                <w:szCs w:val="21"/>
              </w:rPr>
              <w:t>MetadataExtractorTitle</w:t>
            </w:r>
            <w:proofErr w:type="spellEnd"/>
          </w:p>
        </w:tc>
        <w:tc>
          <w:tcPr>
            <w:tcW w:w="238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proofErr w:type="spellStart"/>
            <w:r>
              <w:rPr>
                <w:rFonts w:ascii="Segoe UI" w:hAnsi="Segoe UI" w:cs="Segoe UI"/>
                <w:color w:val="333333"/>
                <w:sz w:val="21"/>
                <w:szCs w:val="21"/>
              </w:rPr>
              <w:t>MetadataExtractor</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 xml:space="preserve">The title extracted from the body of Word documents and PowerPoint presentations. </w:t>
            </w:r>
          </w:p>
        </w:tc>
      </w:tr>
      <w:tr w:rsidR="00A75CA1" w:rsidTr="00A75CA1">
        <w:tc>
          <w:tcPr>
            <w:tcW w:w="97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b/>
                <w:bCs/>
                <w:color w:val="333333"/>
                <w:sz w:val="21"/>
                <w:szCs w:val="21"/>
              </w:rPr>
              <w:t>1</w:t>
            </w:r>
          </w:p>
        </w:tc>
        <w:tc>
          <w:tcPr>
            <w:tcW w:w="409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proofErr w:type="spellStart"/>
            <w:r>
              <w:rPr>
                <w:rFonts w:ascii="Segoe UI" w:hAnsi="Segoe UI" w:cs="Segoe UI"/>
                <w:color w:val="333333"/>
                <w:sz w:val="21"/>
                <w:szCs w:val="21"/>
              </w:rPr>
              <w:t>TermTitle</w:t>
            </w:r>
            <w:proofErr w:type="spellEnd"/>
          </w:p>
        </w:tc>
        <w:tc>
          <w:tcPr>
            <w:tcW w:w="238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SharePoint</w:t>
            </w:r>
          </w:p>
        </w:tc>
        <w:tc>
          <w:tcPr>
            <w:tcW w:w="1830"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The title of the item in SharePoint.</w:t>
            </w:r>
          </w:p>
        </w:tc>
      </w:tr>
      <w:tr w:rsidR="00A75CA1" w:rsidTr="00A75CA1">
        <w:tc>
          <w:tcPr>
            <w:tcW w:w="97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b/>
                <w:bCs/>
                <w:color w:val="333333"/>
                <w:sz w:val="21"/>
                <w:szCs w:val="21"/>
              </w:rPr>
              <w:t>2</w:t>
            </w:r>
          </w:p>
        </w:tc>
        <w:tc>
          <w:tcPr>
            <w:tcW w:w="409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Office:2</w:t>
            </w:r>
          </w:p>
        </w:tc>
        <w:tc>
          <w:tcPr>
            <w:tcW w:w="238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Office</w:t>
            </w:r>
          </w:p>
        </w:tc>
        <w:tc>
          <w:tcPr>
            <w:tcW w:w="1830"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 xml:space="preserve">The title of the item in Word or PowerPoint, etc. </w:t>
            </w:r>
          </w:p>
        </w:tc>
      </w:tr>
      <w:tr w:rsidR="00A75CA1" w:rsidTr="00A75CA1">
        <w:tc>
          <w:tcPr>
            <w:tcW w:w="97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b/>
                <w:bCs/>
                <w:color w:val="333333"/>
                <w:sz w:val="21"/>
                <w:szCs w:val="21"/>
              </w:rPr>
              <w:t>3</w:t>
            </w:r>
          </w:p>
        </w:tc>
        <w:tc>
          <w:tcPr>
            <w:tcW w:w="409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proofErr w:type="spellStart"/>
            <w:r>
              <w:rPr>
                <w:rFonts w:ascii="Segoe UI" w:hAnsi="Segoe UI" w:cs="Segoe UI"/>
                <w:color w:val="333333"/>
                <w:sz w:val="21"/>
                <w:szCs w:val="21"/>
              </w:rPr>
              <w:t>Ows_BaseName</w:t>
            </w:r>
            <w:proofErr w:type="spellEnd"/>
          </w:p>
        </w:tc>
        <w:tc>
          <w:tcPr>
            <w:tcW w:w="238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SharePoint</w:t>
            </w:r>
          </w:p>
        </w:tc>
        <w:tc>
          <w:tcPr>
            <w:tcW w:w="1830"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 xml:space="preserve">Name of the SharePoint page. </w:t>
            </w:r>
            <w:r>
              <w:rPr>
                <w:rFonts w:ascii="Segoe UI" w:hAnsi="Segoe UI" w:cs="Segoe UI"/>
                <w:color w:val="333333"/>
                <w:sz w:val="21"/>
                <w:szCs w:val="21"/>
              </w:rPr>
              <w:br/>
              <w:t xml:space="preserve">Ex: </w:t>
            </w:r>
            <w:hyperlink r:id="rId8" w:history="1">
              <w:r>
                <w:rPr>
                  <w:rStyle w:val="Hyperlink"/>
                  <w:rFonts w:ascii="Segoe UI" w:hAnsi="Segoe UI" w:cs="Segoe UI"/>
                  <w:sz w:val="21"/>
                  <w:szCs w:val="21"/>
                </w:rPr>
                <w:t>http://my/sites/wiki/Home.aspx</w:t>
              </w:r>
            </w:hyperlink>
          </w:p>
        </w:tc>
      </w:tr>
      <w:tr w:rsidR="00A75CA1" w:rsidTr="00A75CA1">
        <w:tc>
          <w:tcPr>
            <w:tcW w:w="97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b/>
                <w:bCs/>
                <w:color w:val="333333"/>
                <w:sz w:val="21"/>
                <w:szCs w:val="21"/>
              </w:rPr>
              <w:t>4</w:t>
            </w:r>
          </w:p>
        </w:tc>
        <w:tc>
          <w:tcPr>
            <w:tcW w:w="409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Title</w:t>
            </w:r>
          </w:p>
        </w:tc>
        <w:tc>
          <w:tcPr>
            <w:tcW w:w="238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Doc Parser</w:t>
            </w:r>
          </w:p>
        </w:tc>
        <w:tc>
          <w:tcPr>
            <w:tcW w:w="1830"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 xml:space="preserve">The title as picked up by the content processing component. </w:t>
            </w:r>
          </w:p>
        </w:tc>
      </w:tr>
      <w:tr w:rsidR="00A75CA1" w:rsidTr="00A75CA1">
        <w:tc>
          <w:tcPr>
            <w:tcW w:w="97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b/>
                <w:bCs/>
                <w:color w:val="333333"/>
                <w:sz w:val="21"/>
                <w:szCs w:val="21"/>
              </w:rPr>
              <w:t>5</w:t>
            </w:r>
          </w:p>
        </w:tc>
        <w:tc>
          <w:tcPr>
            <w:tcW w:w="409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proofErr w:type="spellStart"/>
            <w:r>
              <w:rPr>
                <w:rFonts w:ascii="Segoe UI" w:hAnsi="Segoe UI" w:cs="Segoe UI"/>
                <w:color w:val="333333"/>
                <w:sz w:val="21"/>
                <w:szCs w:val="21"/>
              </w:rPr>
              <w:t>MailSubject</w:t>
            </w:r>
            <w:proofErr w:type="spellEnd"/>
          </w:p>
        </w:tc>
        <w:tc>
          <w:tcPr>
            <w:tcW w:w="238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Doc Parser</w:t>
            </w:r>
          </w:p>
        </w:tc>
        <w:tc>
          <w:tcPr>
            <w:tcW w:w="1830"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 xml:space="preserve">The subject of an email file as picked up by the content processing component. </w:t>
            </w:r>
          </w:p>
        </w:tc>
      </w:tr>
      <w:tr w:rsidR="00A75CA1" w:rsidTr="00A75CA1">
        <w:tc>
          <w:tcPr>
            <w:tcW w:w="97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b/>
                <w:bCs/>
                <w:color w:val="333333"/>
                <w:sz w:val="21"/>
                <w:szCs w:val="21"/>
              </w:rPr>
              <w:lastRenderedPageBreak/>
              <w:t>6</w:t>
            </w:r>
          </w:p>
        </w:tc>
        <w:tc>
          <w:tcPr>
            <w:tcW w:w="409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 xml:space="preserve">Mail:5 </w:t>
            </w:r>
          </w:p>
        </w:tc>
        <w:tc>
          <w:tcPr>
            <w:tcW w:w="238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Mail</w:t>
            </w:r>
          </w:p>
        </w:tc>
        <w:tc>
          <w:tcPr>
            <w:tcW w:w="1830"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 xml:space="preserve">The subject line of an email file. </w:t>
            </w:r>
          </w:p>
        </w:tc>
      </w:tr>
      <w:tr w:rsidR="00A75CA1" w:rsidTr="00A75CA1">
        <w:tc>
          <w:tcPr>
            <w:tcW w:w="97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b/>
                <w:bCs/>
                <w:color w:val="333333"/>
                <w:sz w:val="21"/>
                <w:szCs w:val="21"/>
              </w:rPr>
              <w:t>7</w:t>
            </w:r>
          </w:p>
        </w:tc>
        <w:tc>
          <w:tcPr>
            <w:tcW w:w="409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proofErr w:type="spellStart"/>
            <w:r>
              <w:rPr>
                <w:rFonts w:ascii="Segoe UI" w:hAnsi="Segoe UI" w:cs="Segoe UI"/>
                <w:color w:val="333333"/>
                <w:sz w:val="21"/>
                <w:szCs w:val="21"/>
              </w:rPr>
              <w:t>People:PreferredName</w:t>
            </w:r>
            <w:proofErr w:type="spellEnd"/>
          </w:p>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urn:schemas-microsoft-com:sharepoint:portal:profile:PreferredName</w:t>
            </w:r>
          </w:p>
        </w:tc>
        <w:tc>
          <w:tcPr>
            <w:tcW w:w="238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People</w:t>
            </w:r>
          </w:p>
        </w:tc>
        <w:tc>
          <w:tcPr>
            <w:tcW w:w="1830"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Persons first and last name</w:t>
            </w:r>
          </w:p>
        </w:tc>
      </w:tr>
      <w:tr w:rsidR="00A75CA1" w:rsidTr="00A75CA1">
        <w:tc>
          <w:tcPr>
            <w:tcW w:w="97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b/>
                <w:bCs/>
                <w:color w:val="333333"/>
                <w:sz w:val="21"/>
                <w:szCs w:val="21"/>
              </w:rPr>
              <w:t>8</w:t>
            </w:r>
          </w:p>
        </w:tc>
        <w:tc>
          <w:tcPr>
            <w:tcW w:w="409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proofErr w:type="spellStart"/>
            <w:r>
              <w:rPr>
                <w:rFonts w:ascii="Segoe UI" w:hAnsi="Segoe UI" w:cs="Segoe UI"/>
                <w:color w:val="333333"/>
                <w:sz w:val="21"/>
                <w:szCs w:val="21"/>
              </w:rPr>
              <w:t>Basic:displaytitle</w:t>
            </w:r>
            <w:proofErr w:type="spellEnd"/>
          </w:p>
          <w:p w:rsidR="00A75CA1" w:rsidRDefault="00A75CA1">
            <w:pPr>
              <w:pStyle w:val="NormalWeb"/>
              <w:rPr>
                <w:rFonts w:ascii="Segoe UI" w:hAnsi="Segoe UI" w:cs="Segoe UI"/>
                <w:color w:val="333333"/>
                <w:sz w:val="21"/>
                <w:szCs w:val="21"/>
              </w:rPr>
            </w:pPr>
            <w:proofErr w:type="spellStart"/>
            <w:r>
              <w:rPr>
                <w:rFonts w:ascii="Segoe UI" w:hAnsi="Segoe UI" w:cs="Segoe UI"/>
                <w:color w:val="333333"/>
                <w:sz w:val="21"/>
                <w:szCs w:val="21"/>
              </w:rPr>
              <w:t>urn:schemas.microsoft.com:fulltextqueryinfo:displaytitle</w:t>
            </w:r>
            <w:proofErr w:type="spellEnd"/>
          </w:p>
        </w:tc>
        <w:tc>
          <w:tcPr>
            <w:tcW w:w="238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Basic</w:t>
            </w:r>
          </w:p>
        </w:tc>
        <w:tc>
          <w:tcPr>
            <w:tcW w:w="1830"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Contains file name of an Office doc</w:t>
            </w:r>
          </w:p>
        </w:tc>
      </w:tr>
      <w:tr w:rsidR="00A75CA1" w:rsidTr="00A75CA1">
        <w:tc>
          <w:tcPr>
            <w:tcW w:w="97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b/>
                <w:bCs/>
                <w:color w:val="333333"/>
                <w:sz w:val="21"/>
                <w:szCs w:val="21"/>
              </w:rPr>
              <w:t>9</w:t>
            </w:r>
          </w:p>
        </w:tc>
        <w:tc>
          <w:tcPr>
            <w:tcW w:w="409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proofErr w:type="spellStart"/>
            <w:r>
              <w:rPr>
                <w:rFonts w:ascii="Segoe UI" w:hAnsi="Segoe UI" w:cs="Segoe UI"/>
                <w:color w:val="333333"/>
                <w:sz w:val="21"/>
                <w:szCs w:val="21"/>
              </w:rPr>
              <w:t>ows_Title</w:t>
            </w:r>
            <w:proofErr w:type="spellEnd"/>
          </w:p>
        </w:tc>
        <w:tc>
          <w:tcPr>
            <w:tcW w:w="238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SharePoint</w:t>
            </w:r>
          </w:p>
        </w:tc>
        <w:tc>
          <w:tcPr>
            <w:tcW w:w="1830"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SharePoint Page Title</w:t>
            </w:r>
          </w:p>
        </w:tc>
      </w:tr>
      <w:tr w:rsidR="00A75CA1" w:rsidTr="00A75CA1">
        <w:tc>
          <w:tcPr>
            <w:tcW w:w="97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b/>
                <w:bCs/>
                <w:color w:val="333333"/>
                <w:sz w:val="21"/>
                <w:szCs w:val="21"/>
              </w:rPr>
              <w:t>10</w:t>
            </w:r>
          </w:p>
        </w:tc>
        <w:tc>
          <w:tcPr>
            <w:tcW w:w="409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Basic:10</w:t>
            </w:r>
          </w:p>
        </w:tc>
        <w:tc>
          <w:tcPr>
            <w:tcW w:w="238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Basic</w:t>
            </w:r>
          </w:p>
        </w:tc>
        <w:tc>
          <w:tcPr>
            <w:tcW w:w="1830"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Contains Filename metadata associated with file properties</w:t>
            </w:r>
          </w:p>
        </w:tc>
      </w:tr>
      <w:tr w:rsidR="00A75CA1" w:rsidTr="00A75CA1">
        <w:tc>
          <w:tcPr>
            <w:tcW w:w="97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b/>
                <w:bCs/>
                <w:color w:val="333333"/>
                <w:sz w:val="21"/>
                <w:szCs w:val="21"/>
              </w:rPr>
              <w:t>11</w:t>
            </w:r>
          </w:p>
        </w:tc>
        <w:tc>
          <w:tcPr>
            <w:tcW w:w="409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 xml:space="preserve">Basic:9 </w:t>
            </w:r>
          </w:p>
        </w:tc>
        <w:tc>
          <w:tcPr>
            <w:tcW w:w="2385"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Basic</w:t>
            </w:r>
          </w:p>
        </w:tc>
        <w:tc>
          <w:tcPr>
            <w:tcW w:w="1830" w:type="dxa"/>
            <w:tcBorders>
              <w:top w:val="outset" w:sz="6" w:space="0" w:color="auto"/>
              <w:left w:val="outset" w:sz="6" w:space="0" w:color="auto"/>
              <w:bottom w:val="outset" w:sz="6" w:space="0" w:color="auto"/>
              <w:right w:val="outset" w:sz="6" w:space="0" w:color="auto"/>
            </w:tcBorders>
            <w:shd w:val="clear" w:color="auto" w:fill="auto"/>
            <w:hideMark/>
          </w:tcPr>
          <w:p w:rsidR="00A75CA1" w:rsidRDefault="00A75CA1">
            <w:pPr>
              <w:pStyle w:val="NormalWeb"/>
              <w:rPr>
                <w:rFonts w:ascii="Segoe UI" w:hAnsi="Segoe UI" w:cs="Segoe UI"/>
                <w:color w:val="333333"/>
                <w:sz w:val="21"/>
                <w:szCs w:val="21"/>
              </w:rPr>
            </w:pPr>
            <w:r>
              <w:rPr>
                <w:rFonts w:ascii="Segoe UI" w:hAnsi="Segoe UI" w:cs="Segoe UI"/>
                <w:color w:val="333333"/>
                <w:sz w:val="21"/>
                <w:szCs w:val="21"/>
              </w:rPr>
              <w:t>Contains Path metadata associated with file properties.</w:t>
            </w:r>
          </w:p>
        </w:tc>
      </w:tr>
    </w:tbl>
    <w:p w:rsidR="00A75CA1" w:rsidRDefault="00A75CA1" w:rsidP="00A75CA1">
      <w:pPr>
        <w:pStyle w:val="NormalWeb"/>
        <w:shd w:val="clear" w:color="auto" w:fill="FFFFFF"/>
        <w:rPr>
          <w:rFonts w:ascii="Segoe UI" w:hAnsi="Segoe UI" w:cs="Segoe UI"/>
          <w:color w:val="333333"/>
          <w:sz w:val="21"/>
          <w:szCs w:val="21"/>
          <w:lang w:val="en-US"/>
        </w:rPr>
      </w:pPr>
      <w:r>
        <w:rPr>
          <w:rFonts w:ascii="Segoe UI" w:hAnsi="Segoe UI" w:cs="Segoe UI"/>
          <w:color w:val="333333"/>
          <w:sz w:val="21"/>
          <w:szCs w:val="21"/>
          <w:lang w:val="en-US"/>
        </w:rPr>
        <w:t xml:space="preserve">Even though you can change the priority order of the mapping, if one of the crawled properties is empty, the next crawled property from the priority list will be selected. </w:t>
      </w:r>
    </w:p>
    <w:p w:rsidR="00A75CA1" w:rsidRDefault="00A75CA1" w:rsidP="003C241D"/>
    <w:p w:rsidR="00393803" w:rsidRDefault="00393803" w:rsidP="00393803">
      <w:pPr>
        <w:pStyle w:val="Heading2"/>
      </w:pPr>
      <w:r>
        <w:t>Resolution</w:t>
      </w:r>
      <w:r w:rsidR="0002611E">
        <w:t xml:space="preserve"> </w:t>
      </w:r>
    </w:p>
    <w:p w:rsidR="00393803" w:rsidRDefault="00A75CA1" w:rsidP="00393803">
      <w:pPr>
        <w:pStyle w:val="Heading3"/>
      </w:pPr>
      <w:r>
        <w:t xml:space="preserve">On UAT mappings were the default as above. </w:t>
      </w:r>
      <w:r w:rsidR="00393803">
        <w:t>Tr</w:t>
      </w:r>
      <w:r>
        <w:t>ied</w:t>
      </w:r>
      <w:r w:rsidR="00393803">
        <w:t xml:space="preserve"> moving </w:t>
      </w:r>
      <w:proofErr w:type="spellStart"/>
      <w:r w:rsidR="00393803">
        <w:rPr>
          <w:rFonts w:ascii="Arial" w:hAnsi="Arial" w:cs="Arial"/>
          <w:color w:val="333333"/>
          <w:shd w:val="clear" w:color="auto" w:fill="F6F6F6"/>
        </w:rPr>
        <w:t>MetadataExtractorTitle</w:t>
      </w:r>
      <w:proofErr w:type="spellEnd"/>
      <w:r w:rsidR="00393803">
        <w:rPr>
          <w:rFonts w:ascii="Arial" w:hAnsi="Arial" w:cs="Arial"/>
          <w:color w:val="333333"/>
          <w:shd w:val="clear" w:color="auto" w:fill="F6F6F6"/>
        </w:rPr>
        <w:t xml:space="preserve"> from top </w:t>
      </w:r>
      <w:r w:rsidR="00393803" w:rsidRPr="00393803">
        <w:t xml:space="preserve">to </w:t>
      </w:r>
      <w:r>
        <w:t>sixth</w:t>
      </w:r>
      <w:r w:rsidR="00393803" w:rsidRPr="00393803">
        <w:t xml:space="preserve"> of crawled properties mappings</w:t>
      </w:r>
      <w:r>
        <w:t xml:space="preserve"> and ran a full crawl.</w:t>
      </w:r>
    </w:p>
    <w:p w:rsidR="00393803" w:rsidRDefault="00393803" w:rsidP="00393803"/>
    <w:p w:rsidR="00A75CA1" w:rsidRDefault="00A75CA1" w:rsidP="00393803">
      <w:r>
        <w:rPr>
          <w:noProof/>
          <w:lang w:eastAsia="en-GB"/>
        </w:rPr>
        <w:drawing>
          <wp:inline distT="0" distB="0" distL="0" distR="0" wp14:anchorId="2A5C1BB0" wp14:editId="415EDAFA">
            <wp:extent cx="3819525" cy="181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1819275"/>
                    </a:xfrm>
                    <a:prstGeom prst="rect">
                      <a:avLst/>
                    </a:prstGeom>
                  </pic:spPr>
                </pic:pic>
              </a:graphicData>
            </a:graphic>
          </wp:inline>
        </w:drawing>
      </w:r>
    </w:p>
    <w:p w:rsidR="00393803" w:rsidRDefault="00393803" w:rsidP="00393803"/>
    <w:p w:rsidR="00393803" w:rsidRDefault="00A75CA1" w:rsidP="00393803">
      <w:r>
        <w:t xml:space="preserve">Some comments imply a re-index is necessary </w:t>
      </w:r>
      <w:r w:rsidR="00F051ED">
        <w:t xml:space="preserve">but </w:t>
      </w:r>
      <w:r>
        <w:t xml:space="preserve">on </w:t>
      </w:r>
      <w:r w:rsidR="00F051ED">
        <w:t xml:space="preserve">found that </w:t>
      </w:r>
      <w:r>
        <w:t>UAT a full crawl was sufficient.</w:t>
      </w:r>
    </w:p>
    <w:sectPr w:rsidR="00393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EDD"/>
    <w:rsid w:val="00003A06"/>
    <w:rsid w:val="0002611E"/>
    <w:rsid w:val="00122631"/>
    <w:rsid w:val="00393803"/>
    <w:rsid w:val="003C241D"/>
    <w:rsid w:val="00403C5F"/>
    <w:rsid w:val="006B1EDD"/>
    <w:rsid w:val="0072710D"/>
    <w:rsid w:val="00935B37"/>
    <w:rsid w:val="00A75CA1"/>
    <w:rsid w:val="00C17D1E"/>
    <w:rsid w:val="00C3552D"/>
    <w:rsid w:val="00F051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7570"/>
  <w15:chartTrackingRefBased/>
  <w15:docId w15:val="{094F4EB7-157A-442C-BBC7-1824D4C6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1E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B1ED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938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9380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B1EDD"/>
    <w:rPr>
      <w:color w:val="0000FF"/>
      <w:u w:val="single"/>
    </w:rPr>
  </w:style>
  <w:style w:type="character" w:customStyle="1" w:styleId="Heading1Char">
    <w:name w:val="Heading 1 Char"/>
    <w:basedOn w:val="DefaultParagraphFont"/>
    <w:link w:val="Heading1"/>
    <w:uiPriority w:val="9"/>
    <w:rsid w:val="006B1ED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B1ED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9380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93803"/>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C3552D"/>
    <w:rPr>
      <w:color w:val="800080" w:themeColor="followedHyperlink"/>
      <w:u w:val="single"/>
    </w:rPr>
  </w:style>
  <w:style w:type="paragraph" w:styleId="NoSpacing">
    <w:name w:val="No Spacing"/>
    <w:uiPriority w:val="1"/>
    <w:qFormat/>
    <w:rsid w:val="00C355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414430">
      <w:bodyDiv w:val="1"/>
      <w:marLeft w:val="0"/>
      <w:marRight w:val="0"/>
      <w:marTop w:val="0"/>
      <w:marBottom w:val="0"/>
      <w:divBdr>
        <w:top w:val="none" w:sz="0" w:space="0" w:color="auto"/>
        <w:left w:val="none" w:sz="0" w:space="0" w:color="auto"/>
        <w:bottom w:val="none" w:sz="0" w:space="0" w:color="auto"/>
        <w:right w:val="none" w:sz="0" w:space="0" w:color="auto"/>
      </w:divBdr>
    </w:div>
    <w:div w:id="681587080">
      <w:bodyDiv w:val="1"/>
      <w:marLeft w:val="0"/>
      <w:marRight w:val="0"/>
      <w:marTop w:val="0"/>
      <w:marBottom w:val="0"/>
      <w:divBdr>
        <w:top w:val="none" w:sz="0" w:space="0" w:color="auto"/>
        <w:left w:val="none" w:sz="0" w:space="0" w:color="auto"/>
        <w:bottom w:val="none" w:sz="0" w:space="0" w:color="auto"/>
        <w:right w:val="none" w:sz="0" w:space="0" w:color="auto"/>
      </w:divBdr>
      <w:divsChild>
        <w:div w:id="385683104">
          <w:marLeft w:val="0"/>
          <w:marRight w:val="0"/>
          <w:marTop w:val="0"/>
          <w:marBottom w:val="0"/>
          <w:divBdr>
            <w:top w:val="none" w:sz="0" w:space="0" w:color="auto"/>
            <w:left w:val="none" w:sz="0" w:space="0" w:color="auto"/>
            <w:bottom w:val="none" w:sz="0" w:space="0" w:color="auto"/>
            <w:right w:val="none" w:sz="0" w:space="0" w:color="auto"/>
          </w:divBdr>
          <w:divsChild>
            <w:div w:id="863396354">
              <w:marLeft w:val="0"/>
              <w:marRight w:val="0"/>
              <w:marTop w:val="300"/>
              <w:marBottom w:val="0"/>
              <w:divBdr>
                <w:top w:val="none" w:sz="0" w:space="0" w:color="auto"/>
                <w:left w:val="none" w:sz="0" w:space="0" w:color="auto"/>
                <w:bottom w:val="none" w:sz="0" w:space="0" w:color="auto"/>
                <w:right w:val="none" w:sz="0" w:space="0" w:color="auto"/>
              </w:divBdr>
              <w:divsChild>
                <w:div w:id="2130002173">
                  <w:marLeft w:val="0"/>
                  <w:marRight w:val="0"/>
                  <w:marTop w:val="0"/>
                  <w:marBottom w:val="0"/>
                  <w:divBdr>
                    <w:top w:val="none" w:sz="0" w:space="0" w:color="auto"/>
                    <w:left w:val="none" w:sz="0" w:space="0" w:color="auto"/>
                    <w:bottom w:val="none" w:sz="0" w:space="0" w:color="auto"/>
                    <w:right w:val="none" w:sz="0" w:space="0" w:color="auto"/>
                  </w:divBdr>
                  <w:divsChild>
                    <w:div w:id="948004851">
                      <w:marLeft w:val="0"/>
                      <w:marRight w:val="0"/>
                      <w:marTop w:val="0"/>
                      <w:marBottom w:val="0"/>
                      <w:divBdr>
                        <w:top w:val="none" w:sz="0" w:space="0" w:color="auto"/>
                        <w:left w:val="none" w:sz="0" w:space="0" w:color="auto"/>
                        <w:bottom w:val="none" w:sz="0" w:space="0" w:color="auto"/>
                        <w:right w:val="none" w:sz="0" w:space="0" w:color="auto"/>
                      </w:divBdr>
                      <w:divsChild>
                        <w:div w:id="3775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sites/wiki/Home.aspx" TargetMode="External"/><Relationship Id="rId3" Type="http://schemas.openxmlformats.org/officeDocument/2006/relationships/webSettings" Target="webSettings.xml"/><Relationship Id="rId7" Type="http://schemas.openxmlformats.org/officeDocument/2006/relationships/hyperlink" Target="https://joannecklein.com/2017/02/12/demystifying-titles-in-sharepoint-search-delv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tinumdogs.me/2016/04/07/sharepoint-search-and-the-inconvenient-metadataextractortitle-crawled-property/" TargetMode="External"/><Relationship Id="rId11" Type="http://schemas.openxmlformats.org/officeDocument/2006/relationships/theme" Target="theme/theme1.xml"/><Relationship Id="rId5" Type="http://schemas.openxmlformats.org/officeDocument/2006/relationships/hyperlink" Target="https://social.technet.microsoft.com/Forums/SqlServer/en-US/d2b79edd-1a77-49ee-b480-cba43edee761/search-returns-incorrect-document-title-under-sharepoint-2013?forum=sharepointsearch" TargetMode="External"/><Relationship Id="rId10" Type="http://schemas.openxmlformats.org/officeDocument/2006/relationships/fontTable" Target="fontTable.xml"/><Relationship Id="rId4" Type="http://schemas.openxmlformats.org/officeDocument/2006/relationships/hyperlink" Target="https://blogs.msdn.microsoft.com/spses/2013/10/30/show-more-relevant-titles-in-search-results-in-sharepoint-2013-plus-some-other-improvements/"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7CFF74F.dotm</Template>
  <TotalTime>127</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AWP</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Peter</dc:creator>
  <cp:keywords/>
  <dc:description/>
  <cp:lastModifiedBy>Core, Peter</cp:lastModifiedBy>
  <cp:revision>10</cp:revision>
  <dcterms:created xsi:type="dcterms:W3CDTF">2019-08-06T11:12:00Z</dcterms:created>
  <dcterms:modified xsi:type="dcterms:W3CDTF">2019-08-08T09:43:00Z</dcterms:modified>
</cp:coreProperties>
</file>